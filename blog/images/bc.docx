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1C6" w:rsidRDefault="00671404">
      <w:pPr>
        <w:rPr>
          <w:ins w:id="0" w:author="DOLPHIN" w:date="2021-05-28T15:53:00Z"/>
        </w:rPr>
      </w:pPr>
      <w:del w:id="1" w:author="DOLPHIN" w:date="2021-05-28T15:54:00Z">
        <w:r>
          <w:rPr>
            <w:noProof/>
          </w:rPr>
          <w:pict>
            <v:rect id="_x0000_s1026" style="position:absolute;margin-left:-79.5pt;margin-top:-38.25pt;width:762.75pt;height:107.25pt;z-index:251658240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8761C6" w:rsidRDefault="008761C6"/>
                </w:txbxContent>
              </v:textbox>
            </v:rect>
          </w:pict>
        </w:r>
      </w:del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79.5pt;margin-top:-15.75pt;width:405pt;height:33.75pt;z-index:251662336" fillcolor="#00b0f0" strokeweight="1.5pt">
            <v:shadow color="#868686"/>
            <v:textpath style="font-family:&quot;Arial Black&quot;;font-size:24pt;v-text-kern:t;v-same-letter-heights:t" trim="t" fitpath="t" string="BLUE CANYON "/>
          </v:shape>
        </w:pict>
      </w:r>
      <w:r>
        <w:rPr>
          <w:noProof/>
        </w:rPr>
        <w:pict>
          <v:oval id="_x0000_s1028" style="position:absolute;margin-left:-16.5pt;margin-top:-30.75pt;width:82.1pt;height:72.75pt;z-index:251661312;mso-wrap-style:none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28">
              <w:txbxContent>
                <w:p w:rsidR="00910B56" w:rsidRDefault="00671404">
                  <w:r w:rsidRPr="00671404">
                    <w:rPr>
                      <w:rFonts w:ascii="Gill Sans Ultra Bold" w:hAnsi="Gill Sans Ultra Bold"/>
                      <w:sz w:val="40"/>
                    </w:rPr>
                    <w:pict>
                      <v:shapetype id="_x0000_t174" coordsize="21600,21600" o:spt="174" adj="18514" path="m0@1qy10800,,21600@1m,21600qy10800@0,21600,21600e">
                        <v:formulas>
                          <v:f eqn="val #0"/>
                          <v:f eqn="sum 21600 0 #0"/>
                          <v:f eqn="prod @1 1 2"/>
                          <v:f eqn="sum @2 10800 0"/>
                        </v:formulas>
                        <v:path textpathok="t" o:connecttype="custom" o:connectlocs="10800,0;0,@3;10800,@0;21600,@3" o:connectangles="270,180,90,0"/>
                        <v:textpath on="t" fitshape="t"/>
                        <v:handles>
                          <v:h position="center,#0" yrange="14400,21600"/>
                        </v:handles>
                        <o:lock v:ext="edit" text="t" shapetype="t"/>
                      </v:shapetype>
                      <v:shape id="_x0000_i1025" type="#_x0000_t174" style="width:45pt;height:31.5pt" fillcolor="#00b0f0">
                        <v:shadow on="t" opacity="52429f"/>
                        <v:textpath style="font-family:&quot;Arial Black&quot;;font-style:italic;v-text-kern:t" trim="t" fitpath="t" string="BC"/>
                      </v:shape>
                    </w:pict>
                  </w:r>
                </w:p>
              </w:txbxContent>
            </v:textbox>
          </v:oval>
        </w:pict>
      </w:r>
      <w:r>
        <w:rPr>
          <w:noProof/>
        </w:rPr>
        <w:pict>
          <v:shape id="_x0000_s1032" type="#_x0000_t136" style="position:absolute;margin-left:71.25pt;margin-top:30pt;width:370.5pt;height:32.25pt;z-index:251663360" fillcolor="#3f3151 [1607]">
            <v:shadow on="t" opacity="52429f"/>
            <v:textpath style="font-family:&quot;Times New Roman&quot;;font-size:9pt;v-text-kern:t" trim="t" fitpath="t" string="227,228 GREEN ROAD , DHAKA -1205&#10;CELL: 01978 546677"/>
          </v:shape>
        </w:pict>
      </w:r>
      <w:r w:rsidR="00910B56">
        <w:t>cc</w:t>
      </w:r>
    </w:p>
    <w:p w:rsidR="008761C6" w:rsidRPr="008761C6" w:rsidRDefault="008761C6" w:rsidP="008761C6">
      <w:pPr>
        <w:rPr>
          <w:ins w:id="2" w:author="DOLPHIN" w:date="2021-05-28T15:53:00Z"/>
        </w:rPr>
      </w:pPr>
    </w:p>
    <w:p w:rsidR="008761C6" w:rsidRDefault="008761C6" w:rsidP="008761C6"/>
    <w:p w:rsidR="008761C6" w:rsidRDefault="008761C6" w:rsidP="008761C6">
      <w:pPr>
        <w:pStyle w:val="Heading4"/>
      </w:pPr>
      <w:r>
        <w:t xml:space="preserve">     </w:t>
      </w:r>
    </w:p>
    <w:p w:rsidR="00733D04" w:rsidRDefault="00733D04" w:rsidP="008761C6"/>
    <w:p w:rsidR="00733D04" w:rsidRPr="00733D04" w:rsidRDefault="00733D04" w:rsidP="00733D04">
      <w:pPr>
        <w:jc w:val="center"/>
        <w:rPr>
          <w:b/>
          <w:sz w:val="36"/>
          <w:szCs w:val="32"/>
          <w:u w:val="single"/>
        </w:rPr>
      </w:pPr>
      <w:r w:rsidRPr="00733D04">
        <w:rPr>
          <w:b/>
          <w:sz w:val="36"/>
          <w:szCs w:val="32"/>
          <w:u w:val="single"/>
        </w:rPr>
        <w:t>PACKING LIST</w:t>
      </w:r>
    </w:p>
    <w:p w:rsidR="00733D04" w:rsidRDefault="00733D04" w:rsidP="00733D04">
      <w:pPr>
        <w:rPr>
          <w:sz w:val="32"/>
          <w:szCs w:val="32"/>
          <w:u w:val="single"/>
        </w:rPr>
      </w:pPr>
    </w:p>
    <w:p w:rsidR="00733D04" w:rsidRPr="00733D04" w:rsidRDefault="00733D04" w:rsidP="00733D04">
      <w:pPr>
        <w:jc w:val="both"/>
        <w:rPr>
          <w:sz w:val="24"/>
          <w:szCs w:val="24"/>
        </w:rPr>
      </w:pPr>
      <w:r>
        <w:rPr>
          <w:sz w:val="20"/>
        </w:rPr>
        <w:t>INVOICE NO CH/ 21/01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          DATE: 05/04/2021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        </w:t>
      </w:r>
      <w:r>
        <w:br/>
      </w:r>
      <w:r w:rsidRPr="00733D04">
        <w:rPr>
          <w:rFonts w:cstheme="minorHAnsi"/>
          <w:b/>
          <w:color w:val="000000"/>
          <w:sz w:val="24"/>
          <w:szCs w:val="72"/>
          <w:shd w:val="clear" w:color="auto" w:fill="FFFFFF"/>
        </w:rPr>
        <w:t>CONSIGNEE /BUYER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SHIPPING MARKS:</w:t>
      </w:r>
      <w:r>
        <w:rPr>
          <w:sz w:val="20"/>
        </w:rPr>
        <w:tab/>
      </w:r>
      <w:r>
        <w:rPr>
          <w:sz w:val="20"/>
        </w:rPr>
        <w:tab/>
      </w:r>
    </w:p>
    <w:p w:rsidR="00733D04" w:rsidRDefault="00733D04" w:rsidP="00733D04">
      <w:pPr>
        <w:spacing w:after="0"/>
        <w:jc w:val="both"/>
        <w:rPr>
          <w:sz w:val="20"/>
        </w:rPr>
      </w:pPr>
      <w:r>
        <w:rPr>
          <w:sz w:val="20"/>
        </w:rPr>
        <w:t xml:space="preserve"> </w:t>
      </w:r>
      <w:r w:rsidRPr="00DF6967">
        <w:rPr>
          <w:rFonts w:ascii="Times New Roman" w:hAnsi="Times New Roman" w:cs="Times New Roman"/>
          <w:color w:val="000000"/>
          <w:sz w:val="20"/>
          <w:szCs w:val="72"/>
          <w:shd w:val="clear" w:color="auto" w:fill="FFFFFF"/>
        </w:rPr>
        <w:t>CRIMSON HORIZON INC</w:t>
      </w:r>
      <w:r w:rsidRPr="00DF6967">
        <w:rPr>
          <w:rFonts w:ascii="Times New Roman" w:hAnsi="Times New Roman" w:cs="Times New Roman"/>
          <w:sz w:val="2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BLUE CANYON</w:t>
      </w:r>
      <w:r>
        <w:rPr>
          <w:sz w:val="20"/>
        </w:rPr>
        <w:tab/>
      </w:r>
      <w:r>
        <w:rPr>
          <w:sz w:val="20"/>
        </w:rPr>
        <w:tab/>
      </w:r>
    </w:p>
    <w:p w:rsidR="00733D04" w:rsidRDefault="00733D04" w:rsidP="00733D04">
      <w:pPr>
        <w:spacing w:after="0"/>
        <w:jc w:val="both"/>
        <w:rPr>
          <w:sz w:val="20"/>
        </w:rPr>
      </w:pPr>
      <w:r w:rsidRPr="00DF6967">
        <w:rPr>
          <w:sz w:val="2"/>
        </w:rPr>
        <w:t xml:space="preserve"> </w:t>
      </w:r>
      <w:r w:rsidRPr="00DF6967">
        <w:rPr>
          <w:rFonts w:ascii="pg-1ff1c" w:hAnsi="pg-1ff1c"/>
          <w:color w:val="000000"/>
          <w:sz w:val="20"/>
          <w:szCs w:val="72"/>
          <w:shd w:val="clear" w:color="auto" w:fill="FFFFFF"/>
        </w:rPr>
        <w:t>33, PHEASANT RUN LN ,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STYLE NO:</w:t>
      </w:r>
    </w:p>
    <w:p w:rsidR="00733D04" w:rsidRDefault="00733D04" w:rsidP="00733D04">
      <w:pPr>
        <w:spacing w:after="0"/>
        <w:jc w:val="both"/>
        <w:rPr>
          <w:sz w:val="20"/>
        </w:rPr>
      </w:pPr>
      <w:r w:rsidRPr="00DF6967">
        <w:rPr>
          <w:rFonts w:ascii="Times New Roman" w:hAnsi="Times New Roman" w:cs="Times New Roman"/>
          <w:color w:val="000000"/>
          <w:szCs w:val="72"/>
          <w:shd w:val="clear" w:color="auto" w:fill="FFFFFF"/>
        </w:rPr>
        <w:t>DIX HILLS , NY 11746 USA.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SHIPMENT NO:</w:t>
      </w:r>
    </w:p>
    <w:p w:rsidR="00733D04" w:rsidRDefault="00671404" w:rsidP="00733D04">
      <w:pPr>
        <w:spacing w:after="0"/>
        <w:jc w:val="both"/>
        <w:rPr>
          <w:sz w:val="20"/>
        </w:rPr>
      </w:pPr>
      <w:hyperlink r:id="rId6" w:history="1">
        <w:r w:rsidR="00733D04" w:rsidRPr="007501B5">
          <w:rPr>
            <w:rStyle w:val="Hyperlink"/>
            <w:sz w:val="20"/>
          </w:rPr>
          <w:t>TEL:+17188780003</w:t>
        </w:r>
      </w:hyperlink>
      <w:r w:rsidR="00733D04">
        <w:rPr>
          <w:sz w:val="20"/>
        </w:rPr>
        <w:tab/>
      </w:r>
      <w:r w:rsidR="00733D04">
        <w:rPr>
          <w:sz w:val="20"/>
        </w:rPr>
        <w:tab/>
      </w:r>
      <w:r w:rsidR="00733D04">
        <w:rPr>
          <w:sz w:val="20"/>
        </w:rPr>
        <w:tab/>
      </w:r>
      <w:r w:rsidR="00733D04">
        <w:rPr>
          <w:sz w:val="20"/>
        </w:rPr>
        <w:tab/>
      </w:r>
      <w:r w:rsidR="00733D04">
        <w:rPr>
          <w:sz w:val="20"/>
        </w:rPr>
        <w:tab/>
      </w:r>
      <w:r w:rsidR="00733D04">
        <w:rPr>
          <w:sz w:val="20"/>
        </w:rPr>
        <w:tab/>
      </w:r>
      <w:r w:rsidR="00733D04">
        <w:rPr>
          <w:sz w:val="20"/>
        </w:rPr>
        <w:tab/>
        <w:t>CTN NO:</w:t>
      </w:r>
    </w:p>
    <w:p w:rsidR="00733D04" w:rsidRDefault="00733D04" w:rsidP="00733D04">
      <w:pPr>
        <w:spacing w:after="0"/>
        <w:jc w:val="both"/>
        <w:rPr>
          <w:sz w:val="20"/>
        </w:rPr>
      </w:pPr>
    </w:p>
    <w:p w:rsidR="00733D04" w:rsidRPr="00733D04" w:rsidRDefault="00733D04" w:rsidP="00733D04">
      <w:pPr>
        <w:spacing w:after="0"/>
        <w:jc w:val="both"/>
      </w:pPr>
    </w:p>
    <w:p w:rsidR="00733D04" w:rsidRPr="00733D04" w:rsidRDefault="00733D04" w:rsidP="00733D04">
      <w:pPr>
        <w:spacing w:after="0"/>
        <w:jc w:val="both"/>
      </w:pPr>
      <w:r w:rsidRPr="00733D04">
        <w:t>DESCRIPTION OF STORES</w:t>
      </w:r>
    </w:p>
    <w:p w:rsidR="00733D04" w:rsidRPr="00733D04" w:rsidRDefault="00733D04" w:rsidP="00733D04">
      <w:pPr>
        <w:spacing w:after="0"/>
        <w:jc w:val="both"/>
      </w:pPr>
    </w:p>
    <w:p w:rsidR="00733D04" w:rsidRPr="00733D04" w:rsidRDefault="00733D04" w:rsidP="00733D04">
      <w:pPr>
        <w:spacing w:after="0"/>
        <w:jc w:val="both"/>
      </w:pPr>
      <w:r w:rsidRPr="00733D04">
        <w:t>MEN’S WEARING APPRELS</w:t>
      </w:r>
      <w:r w:rsidRPr="00733D04">
        <w:tab/>
        <w:t xml:space="preserve"> </w:t>
      </w:r>
    </w:p>
    <w:p w:rsidR="00733D04" w:rsidRPr="00733D04" w:rsidRDefault="00733D04" w:rsidP="00733D04">
      <w:pPr>
        <w:spacing w:after="0"/>
        <w:jc w:val="both"/>
      </w:pPr>
      <w:r w:rsidRPr="00733D04">
        <w:t xml:space="preserve">100 % COTTON MEN’S PANT  CTN NO: 1-176= 176 CTN , QUANTITY  4,272 PCS /12 PCS= 356 DOZEN  </w:t>
      </w:r>
      <w:r w:rsidRPr="00733D04">
        <w:tab/>
      </w:r>
      <w:r w:rsidRPr="00733D04">
        <w:tab/>
      </w:r>
    </w:p>
    <w:p w:rsidR="00733D04" w:rsidRPr="00733D04" w:rsidRDefault="00733D04" w:rsidP="00733D04">
      <w:pPr>
        <w:spacing w:after="0"/>
        <w:jc w:val="both"/>
      </w:pPr>
      <w:r w:rsidRPr="00733D04">
        <w:t>CTN NO 1-176  CTN SIZ</w:t>
      </w:r>
      <w:r w:rsidR="00C5060D">
        <w:t>E 23X17X12.5” GROSS WT PER CTN 19.6 KGS, NET WT PER CTN 18</w:t>
      </w:r>
      <w:r w:rsidRPr="00733D04">
        <w:t>.60 KGS</w:t>
      </w:r>
    </w:p>
    <w:p w:rsidR="00733D04" w:rsidRPr="00733D04" w:rsidRDefault="00733D04" w:rsidP="00733D04">
      <w:pPr>
        <w:spacing w:after="0"/>
        <w:jc w:val="both"/>
      </w:pPr>
    </w:p>
    <w:p w:rsidR="00733D04" w:rsidRPr="00733D04" w:rsidRDefault="00733D04" w:rsidP="00733D04">
      <w:pPr>
        <w:spacing w:after="0"/>
        <w:jc w:val="both"/>
      </w:pPr>
      <w:r w:rsidRPr="00733D04">
        <w:t xml:space="preserve">MEN’S WEARING APPRELS </w:t>
      </w:r>
    </w:p>
    <w:p w:rsidR="00733D04" w:rsidRPr="00733D04" w:rsidRDefault="00733D04" w:rsidP="00733D04">
      <w:pPr>
        <w:spacing w:after="0"/>
        <w:jc w:val="both"/>
      </w:pPr>
      <w:r w:rsidRPr="00733D04">
        <w:t xml:space="preserve">100 % COTTON MEN’S  SHIRT  CTN NO:177= 446 CTN, QUANTITY 7,080 PCS /12 PCS = 590 DOZEN    </w:t>
      </w:r>
    </w:p>
    <w:p w:rsidR="00733D04" w:rsidRPr="00733D04" w:rsidRDefault="00733D04" w:rsidP="00733D04">
      <w:pPr>
        <w:spacing w:after="0"/>
        <w:jc w:val="both"/>
      </w:pPr>
    </w:p>
    <w:p w:rsidR="00733D04" w:rsidRPr="00733D04" w:rsidRDefault="00733D04" w:rsidP="00733D04">
      <w:pPr>
        <w:spacing w:after="0"/>
        <w:jc w:val="both"/>
      </w:pPr>
      <w:r w:rsidRPr="00733D04">
        <w:t>CTN NO 79-84  CTN SIZE 23X17X8.5” GROSS WT PER CTN 1</w:t>
      </w:r>
      <w:r w:rsidR="00C5060D">
        <w:t>1</w:t>
      </w:r>
      <w:r w:rsidRPr="00733D04">
        <w:t xml:space="preserve"> KGS, NET WT PER CTN 1</w:t>
      </w:r>
      <w:r w:rsidR="00C5060D">
        <w:t>0</w:t>
      </w:r>
      <w:r w:rsidRPr="00733D04">
        <w:t xml:space="preserve"> KGS</w:t>
      </w:r>
    </w:p>
    <w:p w:rsidR="00733D04" w:rsidRPr="00733D04" w:rsidRDefault="00733D04" w:rsidP="00733D04">
      <w:pPr>
        <w:spacing w:after="0"/>
        <w:jc w:val="both"/>
      </w:pPr>
    </w:p>
    <w:p w:rsidR="00733D04" w:rsidRPr="00733D04" w:rsidRDefault="00733D04" w:rsidP="00733D04">
      <w:pPr>
        <w:spacing w:after="0"/>
        <w:jc w:val="both"/>
      </w:pPr>
    </w:p>
    <w:p w:rsidR="00733D04" w:rsidRPr="00733D04" w:rsidRDefault="00733D04" w:rsidP="00733D04">
      <w:pPr>
        <w:jc w:val="both"/>
      </w:pPr>
      <w:r w:rsidRPr="00733D04">
        <w:t xml:space="preserve">TOTAL 446 CARTONS  </w:t>
      </w:r>
    </w:p>
    <w:p w:rsidR="00733D04" w:rsidRPr="00733D04" w:rsidRDefault="00733D04" w:rsidP="00733D04">
      <w:pPr>
        <w:spacing w:after="0"/>
        <w:jc w:val="both"/>
        <w:rPr>
          <w:sz w:val="24"/>
        </w:rPr>
      </w:pPr>
      <w:r w:rsidRPr="00733D04">
        <w:rPr>
          <w:sz w:val="24"/>
        </w:rPr>
        <w:t>Very truly yours</w:t>
      </w:r>
    </w:p>
    <w:p w:rsidR="00733D04" w:rsidRPr="00733D04" w:rsidRDefault="00733D04" w:rsidP="00733D04">
      <w:pPr>
        <w:spacing w:after="0"/>
        <w:jc w:val="both"/>
        <w:rPr>
          <w:sz w:val="24"/>
        </w:rPr>
      </w:pPr>
    </w:p>
    <w:p w:rsidR="00733D04" w:rsidRPr="00733D04" w:rsidRDefault="00733D04" w:rsidP="00733D04">
      <w:pPr>
        <w:spacing w:after="0"/>
        <w:jc w:val="both"/>
        <w:rPr>
          <w:sz w:val="24"/>
        </w:rPr>
      </w:pPr>
      <w:r w:rsidRPr="00733D04">
        <w:rPr>
          <w:sz w:val="24"/>
        </w:rPr>
        <w:t>For Blue Canyon</w:t>
      </w:r>
    </w:p>
    <w:p w:rsidR="00733D04" w:rsidRPr="00733D04" w:rsidRDefault="00733D04" w:rsidP="00733D04">
      <w:pPr>
        <w:spacing w:after="0"/>
        <w:jc w:val="both"/>
        <w:rPr>
          <w:sz w:val="24"/>
        </w:rPr>
      </w:pPr>
    </w:p>
    <w:p w:rsidR="00733D04" w:rsidRPr="00733D04" w:rsidRDefault="00733D04" w:rsidP="00733D04">
      <w:pPr>
        <w:spacing w:after="0"/>
        <w:jc w:val="both"/>
        <w:rPr>
          <w:sz w:val="24"/>
        </w:rPr>
      </w:pPr>
      <w:r w:rsidRPr="00733D04">
        <w:rPr>
          <w:sz w:val="24"/>
        </w:rPr>
        <w:t>_________________</w:t>
      </w:r>
    </w:p>
    <w:p w:rsidR="00733D04" w:rsidRPr="00733D04" w:rsidRDefault="00733D04" w:rsidP="00733D04">
      <w:pPr>
        <w:spacing w:after="0"/>
        <w:jc w:val="both"/>
        <w:rPr>
          <w:sz w:val="24"/>
        </w:rPr>
      </w:pPr>
      <w:r w:rsidRPr="00733D04">
        <w:rPr>
          <w:sz w:val="24"/>
        </w:rPr>
        <w:t xml:space="preserve">Authorized Signature </w:t>
      </w:r>
    </w:p>
    <w:p w:rsidR="00733D04" w:rsidRDefault="00733D04" w:rsidP="008761C6"/>
    <w:p w:rsidR="008761C6" w:rsidRDefault="008761C6" w:rsidP="008761C6"/>
    <w:p w:rsidR="008761C6" w:rsidRPr="008761C6" w:rsidRDefault="008761C6" w:rsidP="008761C6"/>
    <w:sectPr w:rsidR="008761C6" w:rsidRPr="008761C6" w:rsidSect="008761C6"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pg-1ff1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880766"/>
    <w:multiLevelType w:val="hybridMultilevel"/>
    <w:tmpl w:val="1F08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910B56"/>
    <w:rsid w:val="001A79F8"/>
    <w:rsid w:val="001D695E"/>
    <w:rsid w:val="002416F5"/>
    <w:rsid w:val="004117A5"/>
    <w:rsid w:val="00474E54"/>
    <w:rsid w:val="004F69FD"/>
    <w:rsid w:val="00526A79"/>
    <w:rsid w:val="00671404"/>
    <w:rsid w:val="0067553B"/>
    <w:rsid w:val="00695143"/>
    <w:rsid w:val="006C6115"/>
    <w:rsid w:val="006F13FA"/>
    <w:rsid w:val="00733D04"/>
    <w:rsid w:val="008761C6"/>
    <w:rsid w:val="008D646F"/>
    <w:rsid w:val="00910B56"/>
    <w:rsid w:val="00921B2B"/>
    <w:rsid w:val="00B41CFC"/>
    <w:rsid w:val="00B73839"/>
    <w:rsid w:val="00B77733"/>
    <w:rsid w:val="00C36E72"/>
    <w:rsid w:val="00C5060D"/>
    <w:rsid w:val="00C8706E"/>
    <w:rsid w:val="00D65616"/>
    <w:rsid w:val="00DD4538"/>
    <w:rsid w:val="00E276E2"/>
    <w:rsid w:val="00F15181"/>
    <w:rsid w:val="00F62FA6"/>
    <w:rsid w:val="00F76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00c"/>
      <o:colormenu v:ext="edit" fillcolor="#00b0f0" strokecolor="#007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B56"/>
  </w:style>
  <w:style w:type="paragraph" w:styleId="Heading1">
    <w:name w:val="heading 1"/>
    <w:basedOn w:val="Normal"/>
    <w:next w:val="Normal"/>
    <w:link w:val="Heading1Char"/>
    <w:qFormat/>
    <w:rsid w:val="008761C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1C6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761C6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8761C6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61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761C6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1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8761C6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8761C6"/>
    <w:rPr>
      <w:rFonts w:ascii="Times New Roman" w:eastAsia="Times New Roman" w:hAnsi="Times New Roman" w:cs="Times New Roman"/>
      <w:b/>
      <w:sz w:val="32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8761C6"/>
    <w:rPr>
      <w:color w:val="0000FF" w:themeColor="hyperlink"/>
      <w:u w:val="single"/>
    </w:rPr>
  </w:style>
  <w:style w:type="character" w:customStyle="1" w:styleId="pg-1fs4">
    <w:name w:val="pg-1fs4"/>
    <w:basedOn w:val="DefaultParagraphFont"/>
    <w:rsid w:val="008761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+1718878000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AD989-90AB-4B5C-9EE0-C9BB9AEE0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DOLPHIN</dc:creator>
  <cp:lastModifiedBy>DOLPHIN</cp:lastModifiedBy>
  <cp:revision>6</cp:revision>
  <dcterms:created xsi:type="dcterms:W3CDTF">2021-05-31T06:31:00Z</dcterms:created>
  <dcterms:modified xsi:type="dcterms:W3CDTF">2021-05-31T06:36:00Z</dcterms:modified>
</cp:coreProperties>
</file>